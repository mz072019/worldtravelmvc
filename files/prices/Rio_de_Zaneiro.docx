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DB6" w:rsidRPr="00594DB6" w:rsidRDefault="00594DB6" w:rsidP="00594DB6">
      <w:pPr>
        <w:spacing w:after="15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594DB6">
        <w:rPr>
          <w:rFonts w:ascii="Arial" w:eastAsia="Times New Roman" w:hAnsi="Arial" w:cs="Arial"/>
          <w:b/>
          <w:bCs/>
          <w:color w:val="FF6600"/>
          <w:sz w:val="28"/>
        </w:rPr>
        <w:t>Avio</w:t>
      </w:r>
      <w:proofErr w:type="spellEnd"/>
      <w:r w:rsidRPr="00594DB6">
        <w:rPr>
          <w:rFonts w:ascii="Arial" w:eastAsia="Times New Roman" w:hAnsi="Arial" w:cs="Arial"/>
          <w:b/>
          <w:bCs/>
          <w:color w:val="FF6600"/>
          <w:sz w:val="28"/>
        </w:rPr>
        <w:t xml:space="preserve"> </w:t>
      </w:r>
      <w:proofErr w:type="spellStart"/>
      <w:r w:rsidRPr="00594DB6">
        <w:rPr>
          <w:rFonts w:ascii="Arial" w:eastAsia="Times New Roman" w:hAnsi="Arial" w:cs="Arial"/>
          <w:b/>
          <w:bCs/>
          <w:color w:val="FF6600"/>
          <w:sz w:val="28"/>
        </w:rPr>
        <w:t>prevoz</w:t>
      </w:r>
      <w:proofErr w:type="spellEnd"/>
      <w:proofErr w:type="gramStart"/>
      <w:r w:rsidRPr="00594DB6">
        <w:rPr>
          <w:rFonts w:ascii="Arial" w:eastAsia="Times New Roman" w:hAnsi="Arial" w:cs="Arial"/>
          <w:b/>
          <w:bCs/>
          <w:color w:val="FF6600"/>
          <w:sz w:val="28"/>
        </w:rPr>
        <w:t xml:space="preserve">  </w:t>
      </w:r>
      <w:proofErr w:type="spellStart"/>
      <w:r w:rsidRPr="00594DB6">
        <w:rPr>
          <w:rFonts w:ascii="Arial" w:eastAsia="Times New Roman" w:hAnsi="Arial" w:cs="Arial"/>
          <w:b/>
          <w:bCs/>
          <w:color w:val="FF6600"/>
          <w:sz w:val="28"/>
        </w:rPr>
        <w:t>sa</w:t>
      </w:r>
      <w:proofErr w:type="spellEnd"/>
      <w:proofErr w:type="gramEnd"/>
      <w:r w:rsidRPr="00594DB6">
        <w:rPr>
          <w:rFonts w:ascii="Arial" w:eastAsia="Times New Roman" w:hAnsi="Arial" w:cs="Arial"/>
          <w:b/>
          <w:bCs/>
          <w:color w:val="FF6600"/>
          <w:sz w:val="28"/>
        </w:rPr>
        <w:t xml:space="preserve"> </w:t>
      </w:r>
      <w:proofErr w:type="spellStart"/>
      <w:r w:rsidRPr="00594DB6">
        <w:rPr>
          <w:rFonts w:ascii="Arial" w:eastAsia="Times New Roman" w:hAnsi="Arial" w:cs="Arial"/>
          <w:b/>
          <w:bCs/>
          <w:color w:val="FF6600"/>
          <w:sz w:val="28"/>
        </w:rPr>
        <w:t>taksama</w:t>
      </w:r>
      <w:proofErr w:type="spellEnd"/>
      <w:r w:rsidRPr="00594DB6">
        <w:rPr>
          <w:rFonts w:ascii="Arial" w:eastAsia="Times New Roman" w:hAnsi="Arial" w:cs="Arial"/>
          <w:b/>
          <w:bCs/>
          <w:color w:val="FF6600"/>
          <w:sz w:val="28"/>
        </w:rPr>
        <w:t xml:space="preserve"> + </w:t>
      </w:r>
      <w:proofErr w:type="spellStart"/>
      <w:r w:rsidRPr="00594DB6">
        <w:rPr>
          <w:rFonts w:ascii="Arial" w:eastAsia="Times New Roman" w:hAnsi="Arial" w:cs="Arial"/>
          <w:b/>
          <w:bCs/>
          <w:color w:val="FF6600"/>
          <w:sz w:val="28"/>
        </w:rPr>
        <w:t>smeštaj</w:t>
      </w:r>
      <w:proofErr w:type="spellEnd"/>
      <w:r w:rsidRPr="00594DB6">
        <w:rPr>
          <w:rFonts w:ascii="Arial" w:eastAsia="Times New Roman" w:hAnsi="Arial" w:cs="Arial"/>
          <w:b/>
          <w:bCs/>
          <w:color w:val="FF6600"/>
          <w:sz w:val="28"/>
        </w:rPr>
        <w:t xml:space="preserve"> + </w:t>
      </w:r>
      <w:proofErr w:type="spellStart"/>
      <w:r w:rsidRPr="00594DB6">
        <w:rPr>
          <w:rFonts w:ascii="Arial" w:eastAsia="Times New Roman" w:hAnsi="Arial" w:cs="Arial"/>
          <w:b/>
          <w:bCs/>
          <w:color w:val="FF6600"/>
          <w:sz w:val="28"/>
        </w:rPr>
        <w:t>transferi</w:t>
      </w:r>
      <w:proofErr w:type="spellEnd"/>
      <w:r w:rsidRPr="00594DB6">
        <w:rPr>
          <w:rFonts w:ascii="Arial" w:eastAsia="Times New Roman" w:hAnsi="Arial" w:cs="Arial"/>
          <w:b/>
          <w:bCs/>
          <w:color w:val="FF6600"/>
          <w:sz w:val="28"/>
        </w:rPr>
        <w:t xml:space="preserve"> + </w:t>
      </w:r>
      <w:proofErr w:type="spellStart"/>
      <w:r w:rsidRPr="00594DB6">
        <w:rPr>
          <w:rFonts w:ascii="Arial" w:eastAsia="Times New Roman" w:hAnsi="Arial" w:cs="Arial"/>
          <w:b/>
          <w:bCs/>
          <w:color w:val="FF6600"/>
          <w:sz w:val="28"/>
        </w:rPr>
        <w:t>vodič</w:t>
      </w:r>
      <w:proofErr w:type="spellEnd"/>
    </w:p>
    <w:p w:rsidR="00594DB6" w:rsidRDefault="00594DB6" w:rsidP="00594DB6">
      <w:pPr>
        <w:spacing w:before="300"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FF6600"/>
          <w:sz w:val="24"/>
        </w:rPr>
      </w:pPr>
      <w:r w:rsidRPr="00594DB6">
        <w:rPr>
          <w:rFonts w:ascii="Arial" w:eastAsia="Times New Roman" w:hAnsi="Arial" w:cs="Arial"/>
          <w:b/>
          <w:bCs/>
          <w:color w:val="000000"/>
          <w:sz w:val="45"/>
        </w:rPr>
        <w:t>1649</w:t>
      </w:r>
      <w:del w:id="0" w:author="Unknown">
        <w:r w:rsidRPr="00594DB6">
          <w:rPr>
            <w:rFonts w:ascii="Arial" w:eastAsia="Times New Roman" w:hAnsi="Arial" w:cs="Arial"/>
            <w:b/>
            <w:bCs/>
            <w:color w:val="000000"/>
            <w:sz w:val="45"/>
          </w:rPr>
          <w:delText>€</w:delText>
        </w:r>
      </w:del>
      <w:r w:rsidRPr="00594DB6">
        <w:rPr>
          <w:rFonts w:ascii="Arial" w:eastAsia="Times New Roman" w:hAnsi="Arial" w:cs="Arial"/>
          <w:color w:val="444444"/>
          <w:sz w:val="45"/>
          <w:szCs w:val="45"/>
        </w:rPr>
        <w:t> </w:t>
      </w:r>
      <w:r w:rsidRPr="00594DB6">
        <w:rPr>
          <w:rFonts w:ascii="Arial" w:eastAsia="Times New Roman" w:hAnsi="Arial" w:cs="Arial"/>
          <w:b/>
          <w:bCs/>
          <w:color w:val="FF6600"/>
          <w:sz w:val="45"/>
        </w:rPr>
        <w:t>1599€</w:t>
      </w:r>
      <w:r w:rsidRPr="00594DB6">
        <w:rPr>
          <w:rFonts w:ascii="Arial" w:eastAsia="Times New Roman" w:hAnsi="Arial" w:cs="Arial"/>
          <w:b/>
          <w:bCs/>
          <w:color w:val="FF6600"/>
          <w:sz w:val="45"/>
          <w:szCs w:val="45"/>
        </w:rPr>
        <w:br/>
      </w:r>
      <w:proofErr w:type="spellStart"/>
      <w:r w:rsidRPr="00594DB6">
        <w:rPr>
          <w:rFonts w:ascii="Arial" w:eastAsia="Times New Roman" w:hAnsi="Arial" w:cs="Arial"/>
          <w:b/>
          <w:bCs/>
          <w:color w:val="000000"/>
          <w:sz w:val="24"/>
        </w:rPr>
        <w:t>Za</w:t>
      </w:r>
      <w:proofErr w:type="spellEnd"/>
      <w:r w:rsidRPr="00594DB6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594DB6">
        <w:rPr>
          <w:rFonts w:ascii="Arial" w:eastAsia="Times New Roman" w:hAnsi="Arial" w:cs="Arial"/>
          <w:b/>
          <w:bCs/>
          <w:color w:val="000000"/>
          <w:sz w:val="24"/>
        </w:rPr>
        <w:t>prijave</w:t>
      </w:r>
      <w:proofErr w:type="spellEnd"/>
      <w:r w:rsidRPr="00594DB6">
        <w:rPr>
          <w:rFonts w:ascii="Arial" w:eastAsia="Times New Roman" w:hAnsi="Arial" w:cs="Arial"/>
          <w:b/>
          <w:bCs/>
          <w:color w:val="000000"/>
          <w:sz w:val="24"/>
        </w:rPr>
        <w:t xml:space="preserve"> do</w:t>
      </w:r>
      <w:r w:rsidRPr="00594DB6">
        <w:rPr>
          <w:rFonts w:ascii="Arial" w:eastAsia="Times New Roman" w:hAnsi="Arial" w:cs="Arial"/>
          <w:b/>
          <w:bCs/>
          <w:color w:val="444444"/>
          <w:sz w:val="24"/>
        </w:rPr>
        <w:t> </w:t>
      </w:r>
      <w:r w:rsidRPr="00594DB6">
        <w:rPr>
          <w:rFonts w:ascii="Arial" w:eastAsia="Times New Roman" w:hAnsi="Arial" w:cs="Arial"/>
          <w:b/>
          <w:bCs/>
          <w:color w:val="FF6600"/>
          <w:sz w:val="24"/>
        </w:rPr>
        <w:t>15.10.</w:t>
      </w:r>
      <w:r w:rsidRPr="00594DB6">
        <w:rPr>
          <w:rFonts w:ascii="Arial" w:eastAsia="Times New Roman" w:hAnsi="Arial" w:cs="Arial"/>
          <w:b/>
          <w:bCs/>
          <w:color w:val="000000"/>
          <w:sz w:val="24"/>
        </w:rPr>
        <w:t> </w:t>
      </w:r>
      <w:proofErr w:type="spellStart"/>
      <w:proofErr w:type="gramStart"/>
      <w:r w:rsidRPr="00594DB6">
        <w:rPr>
          <w:rFonts w:ascii="Arial" w:eastAsia="Times New Roman" w:hAnsi="Arial" w:cs="Arial"/>
          <w:b/>
          <w:bCs/>
          <w:color w:val="000000"/>
          <w:sz w:val="24"/>
        </w:rPr>
        <w:t>i</w:t>
      </w:r>
      <w:proofErr w:type="spellEnd"/>
      <w:proofErr w:type="gramEnd"/>
      <w:r w:rsidRPr="00594DB6">
        <w:rPr>
          <w:rFonts w:ascii="Arial" w:eastAsia="Times New Roman" w:hAnsi="Arial" w:cs="Arial"/>
          <w:b/>
          <w:bCs/>
          <w:color w:val="000000"/>
          <w:sz w:val="24"/>
        </w:rPr>
        <w:t> </w:t>
      </w:r>
      <w:proofErr w:type="spellStart"/>
      <w:r w:rsidRPr="00594DB6">
        <w:rPr>
          <w:rFonts w:ascii="Arial" w:eastAsia="Times New Roman" w:hAnsi="Arial" w:cs="Arial"/>
          <w:b/>
          <w:bCs/>
          <w:color w:val="000000"/>
          <w:sz w:val="24"/>
        </w:rPr>
        <w:t>uplate</w:t>
      </w:r>
      <w:proofErr w:type="spellEnd"/>
      <w:r w:rsidRPr="00594DB6">
        <w:rPr>
          <w:rFonts w:ascii="Arial" w:eastAsia="Times New Roman" w:hAnsi="Arial" w:cs="Arial"/>
          <w:b/>
          <w:bCs/>
          <w:color w:val="000000"/>
          <w:sz w:val="24"/>
        </w:rPr>
        <w:t xml:space="preserve"> u </w:t>
      </w:r>
      <w:proofErr w:type="spellStart"/>
      <w:r w:rsidRPr="00594DB6">
        <w:rPr>
          <w:rFonts w:ascii="Arial" w:eastAsia="Times New Roman" w:hAnsi="Arial" w:cs="Arial"/>
          <w:b/>
          <w:bCs/>
          <w:color w:val="000000"/>
          <w:sz w:val="24"/>
        </w:rPr>
        <w:t>celosti</w:t>
      </w:r>
      <w:proofErr w:type="spellEnd"/>
      <w:r w:rsidRPr="00594DB6">
        <w:rPr>
          <w:rFonts w:ascii="Arial" w:eastAsia="Times New Roman" w:hAnsi="Arial" w:cs="Arial"/>
          <w:b/>
          <w:bCs/>
          <w:color w:val="444444"/>
          <w:sz w:val="24"/>
        </w:rPr>
        <w:t> </w:t>
      </w:r>
      <w:proofErr w:type="spellStart"/>
      <w:r w:rsidRPr="00594DB6">
        <w:rPr>
          <w:rFonts w:ascii="Arial" w:eastAsia="Times New Roman" w:hAnsi="Arial" w:cs="Arial"/>
          <w:b/>
          <w:bCs/>
          <w:color w:val="000000"/>
          <w:sz w:val="24"/>
        </w:rPr>
        <w:t>cena</w:t>
      </w:r>
      <w:proofErr w:type="spellEnd"/>
      <w:r w:rsidRPr="00594DB6">
        <w:rPr>
          <w:rFonts w:ascii="Arial" w:eastAsia="Times New Roman" w:hAnsi="Arial" w:cs="Arial"/>
          <w:b/>
          <w:bCs/>
          <w:color w:val="000000"/>
          <w:sz w:val="24"/>
        </w:rPr>
        <w:t xml:space="preserve"> je</w:t>
      </w:r>
      <w:r w:rsidRPr="00594DB6">
        <w:rPr>
          <w:rFonts w:ascii="Arial" w:eastAsia="Times New Roman" w:hAnsi="Arial" w:cs="Arial"/>
          <w:b/>
          <w:bCs/>
          <w:color w:val="444444"/>
          <w:sz w:val="24"/>
        </w:rPr>
        <w:t> </w:t>
      </w:r>
      <w:r w:rsidRPr="00594DB6">
        <w:rPr>
          <w:rFonts w:ascii="Arial" w:eastAsia="Times New Roman" w:hAnsi="Arial" w:cs="Arial"/>
          <w:b/>
          <w:bCs/>
          <w:color w:val="FF6600"/>
          <w:sz w:val="24"/>
        </w:rPr>
        <w:t>1499€</w:t>
      </w:r>
    </w:p>
    <w:p w:rsidR="00594DB6" w:rsidRDefault="00594DB6" w:rsidP="00594DB6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444444"/>
        </w:rPr>
      </w:pPr>
      <w:proofErr w:type="spellStart"/>
      <w:r>
        <w:rPr>
          <w:rStyle w:val="Strong"/>
          <w:rFonts w:ascii="Arial" w:hAnsi="Arial" w:cs="Arial"/>
          <w:color w:val="444444"/>
          <w:sz w:val="28"/>
          <w:szCs w:val="28"/>
        </w:rPr>
        <w:t>Zbog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</w:rPr>
        <w:t>specifičnih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</w:rPr>
        <w:t>uslova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</w:rPr>
        <w:t>organizacije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</w:rPr>
        <w:t>putovanja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</w:rPr>
        <w:t>i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</w:rPr>
        <w:t>komfora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</w:rPr>
        <w:t>grupe</w:t>
      </w:r>
      <w:proofErr w:type="spellEnd"/>
      <w:proofErr w:type="gramStart"/>
      <w:r>
        <w:rPr>
          <w:rStyle w:val="Strong"/>
          <w:rFonts w:ascii="Arial" w:hAnsi="Arial" w:cs="Arial"/>
          <w:color w:val="444444"/>
          <w:sz w:val="28"/>
          <w:szCs w:val="28"/>
        </w:rPr>
        <w:t>,</w:t>
      </w:r>
      <w:proofErr w:type="gramEnd"/>
      <w:r>
        <w:rPr>
          <w:rFonts w:ascii="Arial" w:hAnsi="Arial" w:cs="Arial"/>
          <w:b/>
          <w:bCs/>
          <w:color w:val="444444"/>
          <w:sz w:val="28"/>
          <w:szCs w:val="28"/>
        </w:rPr>
        <w:br/>
      </w:r>
      <w:proofErr w:type="spellStart"/>
      <w:r>
        <w:rPr>
          <w:rStyle w:val="Strong"/>
          <w:rFonts w:ascii="Arial" w:hAnsi="Arial" w:cs="Arial"/>
          <w:color w:val="FF6600"/>
          <w:sz w:val="28"/>
          <w:szCs w:val="28"/>
        </w:rPr>
        <w:t>broj</w:t>
      </w:r>
      <w:proofErr w:type="spellEnd"/>
      <w:r>
        <w:rPr>
          <w:rStyle w:val="Strong"/>
          <w:rFonts w:ascii="Arial" w:hAnsi="Arial" w:cs="Arial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FF6600"/>
          <w:sz w:val="28"/>
          <w:szCs w:val="28"/>
        </w:rPr>
        <w:t>putnika</w:t>
      </w:r>
      <w:proofErr w:type="spellEnd"/>
      <w:r>
        <w:rPr>
          <w:rStyle w:val="Strong"/>
          <w:rFonts w:ascii="Arial" w:hAnsi="Arial" w:cs="Arial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FF6600"/>
          <w:sz w:val="28"/>
          <w:szCs w:val="28"/>
        </w:rPr>
        <w:t>po</w:t>
      </w:r>
      <w:proofErr w:type="spellEnd"/>
      <w:r>
        <w:rPr>
          <w:rStyle w:val="Strong"/>
          <w:rFonts w:ascii="Arial" w:hAnsi="Arial" w:cs="Arial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FF6600"/>
          <w:sz w:val="28"/>
          <w:szCs w:val="28"/>
        </w:rPr>
        <w:t>terminu</w:t>
      </w:r>
      <w:proofErr w:type="spellEnd"/>
      <w:r>
        <w:rPr>
          <w:rStyle w:val="Strong"/>
          <w:rFonts w:ascii="Arial" w:hAnsi="Arial" w:cs="Arial"/>
          <w:color w:val="FF6600"/>
          <w:sz w:val="28"/>
          <w:szCs w:val="28"/>
        </w:rPr>
        <w:t xml:space="preserve"> je </w:t>
      </w:r>
      <w:proofErr w:type="spellStart"/>
      <w:r>
        <w:rPr>
          <w:rStyle w:val="Strong"/>
          <w:rFonts w:ascii="Arial" w:hAnsi="Arial" w:cs="Arial"/>
          <w:color w:val="FF6600"/>
          <w:sz w:val="28"/>
          <w:szCs w:val="28"/>
        </w:rPr>
        <w:t>ograničen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</w:rPr>
        <w:t>. </w:t>
      </w:r>
    </w:p>
    <w:p w:rsidR="00594DB6" w:rsidRDefault="00594DB6" w:rsidP="00594DB6">
      <w:pPr>
        <w:pStyle w:val="NormalWeb"/>
        <w:spacing w:before="0" w:beforeAutospacing="0" w:after="150" w:afterAutospacing="0"/>
        <w:rPr>
          <w:rFonts w:ascii="Arial" w:hAnsi="Arial" w:cs="Arial"/>
          <w:color w:val="444444"/>
        </w:rPr>
      </w:pP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Kako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biste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osigurali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vaše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mesto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u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željenom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terminu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po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promo 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uslovima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potrebno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je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da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:</w:t>
      </w:r>
    </w:p>
    <w:p w:rsidR="00594DB6" w:rsidRDefault="00594DB6" w:rsidP="00594DB6">
      <w:pPr>
        <w:pStyle w:val="NormalWeb"/>
        <w:spacing w:before="0" w:beforeAutospacing="0" w:after="15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  <w:sz w:val="28"/>
          <w:szCs w:val="28"/>
        </w:rPr>
        <w:t xml:space="preserve">– </w:t>
      </w:r>
      <w:proofErr w:type="spellStart"/>
      <w:proofErr w:type="gramStart"/>
      <w:r>
        <w:rPr>
          <w:rFonts w:ascii="Arial" w:hAnsi="Arial" w:cs="Arial"/>
          <w:color w:val="444444"/>
          <w:sz w:val="28"/>
          <w:szCs w:val="28"/>
        </w:rPr>
        <w:t>uplatom</w:t>
      </w:r>
      <w:proofErr w:type="spellEnd"/>
      <w:proofErr w:type="gram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avansa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od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min. </w:t>
      </w:r>
      <w:r>
        <w:rPr>
          <w:rStyle w:val="Strong"/>
          <w:rFonts w:ascii="Arial" w:hAnsi="Arial" w:cs="Arial"/>
          <w:color w:val="444444"/>
          <w:sz w:val="28"/>
          <w:szCs w:val="28"/>
        </w:rPr>
        <w:t>50€ </w:t>
      </w:r>
      <w:r>
        <w:rPr>
          <w:rFonts w:ascii="Arial" w:hAnsi="Arial" w:cs="Arial"/>
          <w:color w:val="444444"/>
          <w:sz w:val="28"/>
          <w:szCs w:val="28"/>
        </w:rPr>
        <w:t xml:space="preserve">u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dinarskoj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protivvrednosti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po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prodajnom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kursu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banke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Intesa</w:t>
      </w:r>
      <w:proofErr w:type="spellEnd"/>
      <w:r>
        <w:rPr>
          <w:rFonts w:ascii="Arial" w:hAnsi="Arial" w:cs="Arial"/>
          <w:color w:val="444444"/>
          <w:sz w:val="28"/>
          <w:szCs w:val="28"/>
        </w:rPr>
        <w:t> 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za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avio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aranžmane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i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za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daleka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putovanja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potvrdite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prijavu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za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putovanje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Ostatak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aranžmana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možete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plaćati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u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mesečnim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ratama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i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iznosima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koji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Vam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odgovaraju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uz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obaveznu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uplatu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iznosa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za</w:t>
      </w:r>
      <w:proofErr w:type="spellEnd"/>
      <w:r>
        <w:rPr>
          <w:rFonts w:ascii="Arial" w:hAnsi="Arial" w:cs="Arial"/>
          <w:color w:val="444444"/>
          <w:sz w:val="28"/>
          <w:szCs w:val="28"/>
        </w:rPr>
        <w:t> 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avio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kartu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, pre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njene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kupovine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nakon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formiranja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grupe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), o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čemu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ćemo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Vas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blagovremeno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obavestiti</w:t>
      </w:r>
      <w:proofErr w:type="spellEnd"/>
      <w:r>
        <w:rPr>
          <w:rFonts w:ascii="Arial" w:hAnsi="Arial" w:cs="Arial"/>
          <w:color w:val="444444"/>
          <w:sz w:val="28"/>
          <w:szCs w:val="28"/>
        </w:rPr>
        <w:t>;</w:t>
      </w:r>
    </w:p>
    <w:p w:rsidR="00594DB6" w:rsidRDefault="00594DB6" w:rsidP="00594DB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color w:val="333333"/>
        </w:rPr>
        <w:t>Aranžman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obuhvata</w:t>
      </w:r>
      <w:proofErr w:type="spellEnd"/>
      <w:r>
        <w:rPr>
          <w:rStyle w:val="Strong"/>
          <w:rFonts w:ascii="Arial" w:hAnsi="Arial" w:cs="Arial"/>
          <w:color w:val="333333"/>
        </w:rPr>
        <w:t xml:space="preserve"> :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-</w:t>
      </w:r>
      <w:proofErr w:type="spellStart"/>
      <w:r>
        <w:rPr>
          <w:rFonts w:ascii="Arial" w:hAnsi="Arial" w:cs="Arial"/>
          <w:color w:val="333333"/>
        </w:rPr>
        <w:t>Avio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prevoz</w:t>
      </w:r>
      <w:proofErr w:type="spellEnd"/>
      <w:r>
        <w:rPr>
          <w:rFonts w:ascii="Arial" w:hAnsi="Arial" w:cs="Arial"/>
          <w:color w:val="333333"/>
        </w:rPr>
        <w:t xml:space="preserve"> (Beograd- Sao Paolo- Rio – Beograd) </w:t>
      </w:r>
      <w:proofErr w:type="spellStart"/>
      <w:r>
        <w:rPr>
          <w:rFonts w:ascii="Arial" w:hAnsi="Arial" w:cs="Arial"/>
          <w:color w:val="333333"/>
        </w:rPr>
        <w:t>sa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uključenim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svim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taksama</w:t>
      </w:r>
      <w:proofErr w:type="spellEnd"/>
      <w:r>
        <w:rPr>
          <w:rFonts w:ascii="Arial" w:hAnsi="Arial" w:cs="Arial"/>
          <w:color w:val="333333"/>
        </w:rPr>
        <w:br/>
        <w:t>-</w:t>
      </w:r>
      <w:proofErr w:type="spellStart"/>
      <w:r>
        <w:rPr>
          <w:rFonts w:ascii="Arial" w:hAnsi="Arial" w:cs="Arial"/>
          <w:color w:val="333333"/>
        </w:rPr>
        <w:t>Sve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transfere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programu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putovanja</w:t>
      </w:r>
      <w:proofErr w:type="spellEnd"/>
      <w:r>
        <w:rPr>
          <w:rFonts w:ascii="Arial" w:hAnsi="Arial" w:cs="Arial"/>
          <w:color w:val="333333"/>
        </w:rPr>
        <w:br/>
        <w:t xml:space="preserve">-3 </w:t>
      </w:r>
      <w:proofErr w:type="spellStart"/>
      <w:r>
        <w:rPr>
          <w:rFonts w:ascii="Arial" w:hAnsi="Arial" w:cs="Arial"/>
          <w:color w:val="333333"/>
        </w:rPr>
        <w:t>noćenja</w:t>
      </w:r>
      <w:proofErr w:type="spellEnd"/>
      <w:r>
        <w:rPr>
          <w:rFonts w:ascii="Arial" w:hAnsi="Arial" w:cs="Arial"/>
          <w:color w:val="333333"/>
        </w:rPr>
        <w:t xml:space="preserve"> u Sao </w:t>
      </w:r>
      <w:proofErr w:type="spellStart"/>
      <w:r>
        <w:rPr>
          <w:rFonts w:ascii="Arial" w:hAnsi="Arial" w:cs="Arial"/>
          <w:color w:val="333333"/>
        </w:rPr>
        <w:t>Paolu</w:t>
      </w:r>
      <w:proofErr w:type="spellEnd"/>
      <w:r>
        <w:rPr>
          <w:rFonts w:ascii="Arial" w:hAnsi="Arial" w:cs="Arial"/>
          <w:color w:val="333333"/>
        </w:rPr>
        <w:t xml:space="preserve"> u </w:t>
      </w:r>
      <w:proofErr w:type="spellStart"/>
      <w:r>
        <w:rPr>
          <w:rFonts w:ascii="Arial" w:hAnsi="Arial" w:cs="Arial"/>
          <w:color w:val="333333"/>
        </w:rPr>
        <w:t>hotelu</w:t>
      </w:r>
      <w:proofErr w:type="spellEnd"/>
      <w:r>
        <w:rPr>
          <w:rFonts w:ascii="Arial" w:hAnsi="Arial" w:cs="Arial"/>
          <w:color w:val="333333"/>
        </w:rPr>
        <w:t xml:space="preserve"> 3* (1/2 </w:t>
      </w:r>
      <w:proofErr w:type="spellStart"/>
      <w:r>
        <w:rPr>
          <w:rFonts w:ascii="Arial" w:hAnsi="Arial" w:cs="Arial"/>
          <w:color w:val="333333"/>
        </w:rPr>
        <w:t>ili</w:t>
      </w:r>
      <w:proofErr w:type="spellEnd"/>
      <w:r>
        <w:rPr>
          <w:rFonts w:ascii="Arial" w:hAnsi="Arial" w:cs="Arial"/>
          <w:color w:val="333333"/>
        </w:rPr>
        <w:t xml:space="preserve"> 1/3 </w:t>
      </w:r>
      <w:proofErr w:type="spellStart"/>
      <w:r>
        <w:rPr>
          <w:rFonts w:ascii="Arial" w:hAnsi="Arial" w:cs="Arial"/>
          <w:color w:val="333333"/>
        </w:rPr>
        <w:t>sobe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klimom</w:t>
      </w:r>
      <w:proofErr w:type="spellEnd"/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  <w:t xml:space="preserve">-5 </w:t>
      </w:r>
      <w:proofErr w:type="spellStart"/>
      <w:r>
        <w:rPr>
          <w:rFonts w:ascii="Arial" w:hAnsi="Arial" w:cs="Arial"/>
          <w:color w:val="333333"/>
        </w:rPr>
        <w:t>noćenja</w:t>
      </w:r>
      <w:proofErr w:type="spellEnd"/>
      <w:r>
        <w:rPr>
          <w:rFonts w:ascii="Arial" w:hAnsi="Arial" w:cs="Arial"/>
          <w:color w:val="333333"/>
        </w:rPr>
        <w:t xml:space="preserve"> u </w:t>
      </w:r>
      <w:proofErr w:type="spellStart"/>
      <w:r>
        <w:rPr>
          <w:rFonts w:ascii="Arial" w:hAnsi="Arial" w:cs="Arial"/>
          <w:color w:val="333333"/>
        </w:rPr>
        <w:t>Paratiju</w:t>
      </w:r>
      <w:proofErr w:type="spellEnd"/>
      <w:r>
        <w:rPr>
          <w:rFonts w:ascii="Arial" w:hAnsi="Arial" w:cs="Arial"/>
          <w:color w:val="333333"/>
        </w:rPr>
        <w:t xml:space="preserve"> u </w:t>
      </w:r>
      <w:proofErr w:type="spellStart"/>
      <w:r>
        <w:rPr>
          <w:rFonts w:ascii="Arial" w:hAnsi="Arial" w:cs="Arial"/>
          <w:color w:val="333333"/>
        </w:rPr>
        <w:t>hotelu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pousadama</w:t>
      </w:r>
      <w:proofErr w:type="spellEnd"/>
      <w:r>
        <w:rPr>
          <w:rFonts w:ascii="Arial" w:hAnsi="Arial" w:cs="Arial"/>
          <w:color w:val="333333"/>
        </w:rPr>
        <w:t xml:space="preserve"> (1/2 </w:t>
      </w:r>
      <w:proofErr w:type="spellStart"/>
      <w:r>
        <w:rPr>
          <w:rFonts w:ascii="Arial" w:hAnsi="Arial" w:cs="Arial"/>
          <w:color w:val="333333"/>
        </w:rPr>
        <w:t>ili</w:t>
      </w:r>
      <w:proofErr w:type="spellEnd"/>
      <w:r>
        <w:rPr>
          <w:rFonts w:ascii="Arial" w:hAnsi="Arial" w:cs="Arial"/>
          <w:color w:val="333333"/>
        </w:rPr>
        <w:t xml:space="preserve"> 1/3 </w:t>
      </w:r>
      <w:proofErr w:type="spellStart"/>
      <w:r>
        <w:rPr>
          <w:rFonts w:ascii="Arial" w:hAnsi="Arial" w:cs="Arial"/>
          <w:color w:val="333333"/>
        </w:rPr>
        <w:t>sobe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klimom</w:t>
      </w:r>
      <w:proofErr w:type="spellEnd"/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  <w:t xml:space="preserve">-4 </w:t>
      </w:r>
      <w:proofErr w:type="spellStart"/>
      <w:r>
        <w:rPr>
          <w:rFonts w:ascii="Arial" w:hAnsi="Arial" w:cs="Arial"/>
          <w:color w:val="333333"/>
        </w:rPr>
        <w:t>noćenja</w:t>
      </w:r>
      <w:proofErr w:type="spellEnd"/>
      <w:r>
        <w:rPr>
          <w:rFonts w:ascii="Arial" w:hAnsi="Arial" w:cs="Arial"/>
          <w:color w:val="333333"/>
        </w:rPr>
        <w:t xml:space="preserve"> u </w:t>
      </w:r>
      <w:proofErr w:type="spellStart"/>
      <w:r>
        <w:rPr>
          <w:rFonts w:ascii="Arial" w:hAnsi="Arial" w:cs="Arial"/>
          <w:color w:val="333333"/>
        </w:rPr>
        <w:t>Riju</w:t>
      </w:r>
      <w:proofErr w:type="spellEnd"/>
      <w:r>
        <w:rPr>
          <w:rFonts w:ascii="Arial" w:hAnsi="Arial" w:cs="Arial"/>
          <w:color w:val="333333"/>
        </w:rPr>
        <w:t xml:space="preserve"> u </w:t>
      </w:r>
      <w:proofErr w:type="spellStart"/>
      <w:r>
        <w:rPr>
          <w:rFonts w:ascii="Arial" w:hAnsi="Arial" w:cs="Arial"/>
          <w:color w:val="333333"/>
        </w:rPr>
        <w:t>hotelu</w:t>
      </w:r>
      <w:proofErr w:type="spellEnd"/>
      <w:r>
        <w:rPr>
          <w:rFonts w:ascii="Arial" w:hAnsi="Arial" w:cs="Arial"/>
          <w:color w:val="333333"/>
        </w:rPr>
        <w:t xml:space="preserve"> 3* (1/2 </w:t>
      </w:r>
      <w:proofErr w:type="spellStart"/>
      <w:r>
        <w:rPr>
          <w:rFonts w:ascii="Arial" w:hAnsi="Arial" w:cs="Arial"/>
          <w:color w:val="333333"/>
        </w:rPr>
        <w:t>ili</w:t>
      </w:r>
      <w:proofErr w:type="spellEnd"/>
      <w:r>
        <w:rPr>
          <w:rFonts w:ascii="Arial" w:hAnsi="Arial" w:cs="Arial"/>
          <w:color w:val="333333"/>
        </w:rPr>
        <w:t xml:space="preserve"> 1/3 </w:t>
      </w:r>
      <w:proofErr w:type="spellStart"/>
      <w:r>
        <w:rPr>
          <w:rFonts w:ascii="Arial" w:hAnsi="Arial" w:cs="Arial"/>
          <w:color w:val="333333"/>
        </w:rPr>
        <w:t>sobe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klimom</w:t>
      </w:r>
      <w:proofErr w:type="spellEnd"/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  <w:t>-</w:t>
      </w:r>
      <w:proofErr w:type="spellStart"/>
      <w:r>
        <w:rPr>
          <w:rFonts w:ascii="Arial" w:hAnsi="Arial" w:cs="Arial"/>
          <w:color w:val="333333"/>
        </w:rPr>
        <w:t>Troškove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organizacije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putovanja</w:t>
      </w:r>
      <w:proofErr w:type="spellEnd"/>
      <w:r>
        <w:rPr>
          <w:rFonts w:ascii="Arial" w:hAnsi="Arial" w:cs="Arial"/>
          <w:color w:val="333333"/>
        </w:rPr>
        <w:br/>
        <w:t>-</w:t>
      </w:r>
      <w:proofErr w:type="spellStart"/>
      <w:r>
        <w:rPr>
          <w:rFonts w:ascii="Arial" w:hAnsi="Arial" w:cs="Arial"/>
          <w:color w:val="333333"/>
        </w:rPr>
        <w:t>Stručno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vodjstvo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puta</w:t>
      </w:r>
      <w:proofErr w:type="spellEnd"/>
      <w:r>
        <w:rPr>
          <w:rFonts w:ascii="Arial" w:hAnsi="Arial" w:cs="Arial"/>
          <w:color w:val="333333"/>
        </w:rPr>
        <w:t xml:space="preserve"> / </w:t>
      </w:r>
      <w:proofErr w:type="spellStart"/>
      <w:r>
        <w:rPr>
          <w:rFonts w:ascii="Arial" w:hAnsi="Arial" w:cs="Arial"/>
          <w:color w:val="333333"/>
        </w:rPr>
        <w:t>predstavnika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agencije</w:t>
      </w:r>
      <w:proofErr w:type="spellEnd"/>
    </w:p>
    <w:p w:rsidR="00594DB6" w:rsidRDefault="00594DB6" w:rsidP="00594DB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color w:val="333333"/>
        </w:rPr>
        <w:t>Aranžman</w:t>
      </w:r>
      <w:proofErr w:type="spellEnd"/>
      <w:r>
        <w:rPr>
          <w:rStyle w:val="Strong"/>
          <w:rFonts w:ascii="Arial" w:hAnsi="Arial" w:cs="Arial"/>
          <w:color w:val="333333"/>
        </w:rPr>
        <w:t xml:space="preserve"> ne </w:t>
      </w:r>
      <w:proofErr w:type="spellStart"/>
      <w:proofErr w:type="gramStart"/>
      <w:r>
        <w:rPr>
          <w:rStyle w:val="Strong"/>
          <w:rFonts w:ascii="Arial" w:hAnsi="Arial" w:cs="Arial"/>
          <w:color w:val="333333"/>
        </w:rPr>
        <w:t>obuhvata</w:t>
      </w:r>
      <w:proofErr w:type="spellEnd"/>
      <w:r>
        <w:rPr>
          <w:rStyle w:val="Strong"/>
          <w:rFonts w:ascii="Arial" w:hAnsi="Arial" w:cs="Arial"/>
          <w:color w:val="333333"/>
        </w:rPr>
        <w:t xml:space="preserve"> :</w:t>
      </w:r>
      <w:proofErr w:type="gramEnd"/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-</w:t>
      </w:r>
      <w:proofErr w:type="spellStart"/>
      <w:r>
        <w:rPr>
          <w:rFonts w:ascii="Arial" w:hAnsi="Arial" w:cs="Arial"/>
          <w:color w:val="333333"/>
        </w:rPr>
        <w:t>Individualne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troškove</w:t>
      </w:r>
      <w:proofErr w:type="spellEnd"/>
      <w:r>
        <w:rPr>
          <w:rFonts w:ascii="Arial" w:hAnsi="Arial" w:cs="Arial"/>
          <w:color w:val="333333"/>
        </w:rPr>
        <w:br/>
        <w:t>-</w:t>
      </w:r>
      <w:proofErr w:type="spellStart"/>
      <w:r>
        <w:rPr>
          <w:rFonts w:ascii="Arial" w:hAnsi="Arial" w:cs="Arial"/>
          <w:color w:val="333333"/>
        </w:rPr>
        <w:t>Fakultativne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izlete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obilaske</w:t>
      </w:r>
      <w:proofErr w:type="spellEnd"/>
      <w:r>
        <w:rPr>
          <w:rFonts w:ascii="Arial" w:hAnsi="Arial" w:cs="Arial"/>
          <w:color w:val="333333"/>
        </w:rPr>
        <w:br/>
        <w:t>-</w:t>
      </w:r>
      <w:proofErr w:type="spellStart"/>
      <w:r>
        <w:rPr>
          <w:rFonts w:ascii="Arial" w:hAnsi="Arial" w:cs="Arial"/>
          <w:color w:val="333333"/>
        </w:rPr>
        <w:t>Hranu</w:t>
      </w:r>
      <w:proofErr w:type="spellEnd"/>
      <w:r>
        <w:rPr>
          <w:rFonts w:ascii="Arial" w:hAnsi="Arial" w:cs="Arial"/>
          <w:color w:val="333333"/>
        </w:rPr>
        <w:br/>
        <w:t>-</w:t>
      </w:r>
      <w:proofErr w:type="spellStart"/>
      <w:r>
        <w:rPr>
          <w:rFonts w:ascii="Arial" w:hAnsi="Arial" w:cs="Arial"/>
          <w:color w:val="333333"/>
        </w:rPr>
        <w:t>Doplatu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za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prekoračenje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kilaže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prtljaga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cena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po</w:t>
      </w:r>
      <w:proofErr w:type="spellEnd"/>
      <w:r>
        <w:rPr>
          <w:rFonts w:ascii="Arial" w:hAnsi="Arial" w:cs="Arial"/>
          <w:color w:val="333333"/>
        </w:rPr>
        <w:t xml:space="preserve"> kg </w:t>
      </w:r>
      <w:proofErr w:type="spellStart"/>
      <w:r>
        <w:rPr>
          <w:rFonts w:ascii="Arial" w:hAnsi="Arial" w:cs="Arial"/>
          <w:color w:val="333333"/>
        </w:rPr>
        <w:t>zavisi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aviokompanije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kojom</w:t>
      </w:r>
      <w:proofErr w:type="spellEnd"/>
      <w:r>
        <w:rPr>
          <w:rFonts w:ascii="Arial" w:hAnsi="Arial" w:cs="Arial"/>
          <w:color w:val="333333"/>
        </w:rPr>
        <w:t xml:space="preserve"> se </w:t>
      </w:r>
      <w:proofErr w:type="spellStart"/>
      <w:r>
        <w:rPr>
          <w:rFonts w:ascii="Arial" w:hAnsi="Arial" w:cs="Arial"/>
          <w:color w:val="333333"/>
        </w:rPr>
        <w:t>leti</w:t>
      </w:r>
      <w:proofErr w:type="spellEnd"/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  <w:t>-</w:t>
      </w:r>
      <w:proofErr w:type="spellStart"/>
      <w:r>
        <w:rPr>
          <w:rFonts w:ascii="Arial" w:hAnsi="Arial" w:cs="Arial"/>
          <w:color w:val="333333"/>
        </w:rPr>
        <w:t>Medjunarodno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putno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osiguranje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osiguranje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otkaza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putovanja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koje</w:t>
      </w:r>
      <w:proofErr w:type="spellEnd"/>
      <w:r>
        <w:rPr>
          <w:rFonts w:ascii="Arial" w:hAnsi="Arial" w:cs="Arial"/>
          <w:color w:val="333333"/>
        </w:rPr>
        <w:t xml:space="preserve"> se </w:t>
      </w:r>
      <w:proofErr w:type="spellStart"/>
      <w:r>
        <w:rPr>
          <w:rFonts w:ascii="Arial" w:hAnsi="Arial" w:cs="Arial"/>
          <w:color w:val="333333"/>
        </w:rPr>
        <w:t>preporučuje</w:t>
      </w:r>
      <w:proofErr w:type="spellEnd"/>
    </w:p>
    <w:p w:rsidR="00594DB6" w:rsidRDefault="00594DB6" w:rsidP="00594DB6">
      <w:pPr>
        <w:pStyle w:val="NormalWeb"/>
        <w:spacing w:before="0" w:beforeAutospacing="0" w:after="150" w:afterAutospacing="0"/>
        <w:rPr>
          <w:rFonts w:ascii="Arial" w:hAnsi="Arial" w:cs="Arial"/>
          <w:color w:val="444444"/>
        </w:rPr>
      </w:pPr>
    </w:p>
    <w:p w:rsidR="00594DB6" w:rsidRPr="00594DB6" w:rsidRDefault="00594DB6" w:rsidP="00594DB6">
      <w:pPr>
        <w:spacing w:before="300" w:after="150" w:line="240" w:lineRule="auto"/>
        <w:outlineLvl w:val="1"/>
        <w:rPr>
          <w:rFonts w:ascii="Arial" w:eastAsia="Times New Roman" w:hAnsi="Arial" w:cs="Arial"/>
          <w:color w:val="444444"/>
          <w:sz w:val="45"/>
          <w:szCs w:val="45"/>
        </w:rPr>
      </w:pPr>
    </w:p>
    <w:p w:rsidR="009F0464" w:rsidRDefault="009F0464"/>
    <w:sectPr w:rsidR="009F0464" w:rsidSect="009F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4DB6"/>
    <w:rsid w:val="00594DB6"/>
    <w:rsid w:val="009F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64"/>
  </w:style>
  <w:style w:type="paragraph" w:styleId="Heading2">
    <w:name w:val="heading 2"/>
    <w:basedOn w:val="Normal"/>
    <w:link w:val="Heading2Char"/>
    <w:uiPriority w:val="9"/>
    <w:qFormat/>
    <w:rsid w:val="00594D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4D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4D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1152</Characters>
  <Application>Microsoft Office Word</Application>
  <DocSecurity>0</DocSecurity>
  <Lines>9</Lines>
  <Paragraphs>2</Paragraphs>
  <ScaleCrop>false</ScaleCrop>
  <Company>Toshiba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1</cp:revision>
  <dcterms:created xsi:type="dcterms:W3CDTF">2018-11-27T18:48:00Z</dcterms:created>
  <dcterms:modified xsi:type="dcterms:W3CDTF">2018-11-27T20:23:00Z</dcterms:modified>
</cp:coreProperties>
</file>